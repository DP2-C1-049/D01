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31EF33"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15E67">
                  <w:rPr>
                    <w:rFonts w:asciiTheme="majorHAnsi" w:hAnsiTheme="majorHAnsi" w:cstheme="majorHAnsi"/>
                  </w:rPr>
                  <w:t>1</w:t>
                </w:r>
                <w:r w:rsidRPr="00C84D39">
                  <w:rPr>
                    <w:rFonts w:asciiTheme="majorHAnsi" w:hAnsiTheme="majorHAnsi" w:cstheme="majorHAnsi"/>
                  </w:rPr>
                  <w:t>.</w:t>
                </w:r>
                <w:r w:rsidR="00115E67">
                  <w:rPr>
                    <w:rFonts w:asciiTheme="majorHAnsi" w:hAnsiTheme="majorHAnsi" w:cstheme="majorHAnsi"/>
                  </w:rPr>
                  <w:t>049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ED5F4A"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906422329"/>
                <w:placeholder>
                  <w:docPart w:val="35D9193747294A0CBC57B9B00C9A9CB6"/>
                </w:placeholder>
                <w15:appearance w15:val="hidden"/>
                <w:text/>
              </w:sdtPr>
              <w:sdtContent>
                <w:r w:rsidR="00FD2AF1" w:rsidRPr="00FD2AF1">
                  <w:rPr>
                    <w:rFonts w:asciiTheme="majorHAnsi" w:hAnsiTheme="majorHAnsi" w:cstheme="majorHAnsi"/>
                  </w:rPr>
                  <w:t xml:space="preserve"> https://github.com/DP2-C1-049/D01.git</w:t>
                </w:r>
              </w:sdtContent>
            </w:sdt>
            <w:customXmlInsRangeStart w:id="2" w:author="Microsoft Word" w:date="2025-02-20T19:12:00Z"/>
            <w:sdt>
              <w:sdtPr>
                <w:rPr>
                  <w:rFonts w:asciiTheme="majorHAnsi" w:hAnsiTheme="majorHAnsi" w:cstheme="majorHAnsi"/>
                </w:rPr>
                <w:tag w:val="Repository"/>
                <w:id w:val="46497162"/>
                <w:placeholder>
                  <w:docPart w:val="846F74C92952454894F2A95039C940F3"/>
                </w:placeholder>
                <w15:appearance w15:val="hidden"/>
                <w:text/>
              </w:sdtPr>
              <w:sdtContent>
                <w:customXmlInsRangeEnd w:id="2"/>
                <w:ins w:id="3" w:author="Microsoft Word" w:date="2025-02-20T19:12:00Z" w16du:dateUtc="2025-02-20T18:12:00Z">
                  <w:r w:rsidR="008D2180" w:rsidRPr="008D2180">
                    <w:rPr>
                      <w:rFonts w:asciiTheme="majorHAnsi" w:hAnsiTheme="majorHAnsi" w:cstheme="majorHAnsi"/>
                    </w:rPr>
                    <w:t xml:space="preserve"> </w:t>
                  </w:r>
                </w:ins>
                <w:customXmlInsRangeStart w:id="4" w:author="Microsoft Word" w:date="2025-02-20T19:12:00Z"/>
              </w:sdtContent>
            </w:sdt>
            <w:customXmlInsRangeEnd w:id="4"/>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ED85957"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926E2" w:rsidRPr="3A5C46E5">
                  <w:rPr>
                    <w:rFonts w:asciiTheme="majorHAnsi" w:hAnsiTheme="majorHAnsi" w:cstheme="majorBidi"/>
                  </w:rPr>
                  <w:t xml:space="preserve"> </w:t>
                </w:r>
                <w:r w:rsidR="003926E2" w:rsidRPr="003A61A4">
                  <w:rPr>
                    <w:rFonts w:asciiTheme="majorHAnsi" w:hAnsiTheme="majorHAnsi" w:cstheme="majorBidi"/>
                  </w:rPr>
                  <w:t>5**0*31*V</w:t>
                </w:r>
              </w:sdtContent>
            </w:sdt>
          </w:p>
          <w:permEnd w:id="291510380"/>
          <w:p w14:paraId="0FBB1EE7" w14:textId="5A5E8AB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926E2">
                  <w:rPr>
                    <w:rFonts w:asciiTheme="majorHAnsi" w:hAnsiTheme="majorHAnsi" w:cstheme="majorHAnsi"/>
                  </w:rPr>
                  <w:t>STX3837</w:t>
                </w:r>
                <w:r w:rsidRPr="00C84D39">
                  <w:rPr>
                    <w:rFonts w:asciiTheme="majorHAnsi" w:hAnsiTheme="majorHAnsi" w:cstheme="majorHAnsi"/>
                  </w:rPr>
                  <w:t xml:space="preserve">  </w:t>
                </w:r>
              </w:sdtContent>
            </w:sdt>
            <w:permEnd w:id="1364481481"/>
          </w:p>
          <w:p w14:paraId="189D2AE2" w14:textId="72A18FF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926E2">
                  <w:rPr>
                    <w:rFonts w:asciiTheme="majorHAnsi" w:hAnsiTheme="majorHAnsi" w:cstheme="majorHAnsi"/>
                  </w:rPr>
                  <w:t>Paleteiro López</w:t>
                </w:r>
                <w:r w:rsidRPr="00C84D39">
                  <w:rPr>
                    <w:rFonts w:asciiTheme="majorHAnsi" w:hAnsiTheme="majorHAnsi" w:cstheme="majorHAnsi"/>
                  </w:rPr>
                  <w:t xml:space="preserve">, </w:t>
                </w:r>
                <w:r w:rsidR="003926E2">
                  <w:rPr>
                    <w:rFonts w:asciiTheme="majorHAnsi" w:hAnsiTheme="majorHAnsi" w:cstheme="majorHAnsi"/>
                  </w:rPr>
                  <w:t>Alberto 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48609A">
                  <w:rPr>
                    <w:rFonts w:asciiTheme="majorHAnsi" w:hAnsiTheme="majorHAnsi" w:cstheme="majorHAnsi"/>
                  </w:rPr>
                  <w:t>Developer</w:t>
                </w:r>
                <w:r w:rsidR="00D50275">
                  <w:rPr>
                    <w:rFonts w:asciiTheme="majorHAnsi" w:hAnsiTheme="majorHAnsi" w:cstheme="majorHAnsi"/>
                  </w:rPr>
                  <w:t>, 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BD33887"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ADA0E546F9143C98D0E171BA98F38C2"/>
                </w:placeholder>
                <w15:appearance w15:val="hidden"/>
                <w:text/>
              </w:sdtPr>
              <w:sdtContent>
                <w:r w:rsidR="003A6D6A">
                  <w:rPr>
                    <w:rFonts w:asciiTheme="majorHAnsi" w:hAnsiTheme="majorHAnsi" w:cstheme="majorBidi"/>
                  </w:rPr>
                  <w:t xml:space="preserve"> 7</w:t>
                </w:r>
                <w:r w:rsidR="002C260F">
                  <w:rPr>
                    <w:rFonts w:asciiTheme="majorHAnsi" w:hAnsiTheme="majorHAnsi" w:cstheme="majorBidi"/>
                  </w:rPr>
                  <w:t>*</w:t>
                </w:r>
                <w:r w:rsidR="00FA7F56">
                  <w:rPr>
                    <w:rFonts w:asciiTheme="majorHAnsi" w:hAnsiTheme="majorHAnsi" w:cstheme="majorBidi"/>
                  </w:rPr>
                  <w:t>*</w:t>
                </w:r>
                <w:r w:rsidR="00EE1F89">
                  <w:rPr>
                    <w:rFonts w:asciiTheme="majorHAnsi" w:hAnsiTheme="majorHAnsi" w:cstheme="majorBidi"/>
                  </w:rPr>
                  <w:t>6</w:t>
                </w:r>
                <w:r w:rsidR="00FA7F56">
                  <w:rPr>
                    <w:rFonts w:asciiTheme="majorHAnsi" w:hAnsiTheme="majorHAnsi" w:cstheme="majorBidi"/>
                  </w:rPr>
                  <w:t>*1*</w:t>
                </w:r>
                <w:r w:rsidR="00EE1F89">
                  <w:rPr>
                    <w:rFonts w:asciiTheme="majorHAnsi" w:hAnsiTheme="majorHAnsi" w:cstheme="majorBidi"/>
                  </w:rPr>
                  <w:t>9</w:t>
                </w:r>
                <w:r w:rsidR="00BC48CB">
                  <w:rPr>
                    <w:rFonts w:asciiTheme="majorHAnsi" w:hAnsiTheme="majorHAnsi" w:cstheme="majorBidi"/>
                  </w:rPr>
                  <w:t>R</w:t>
                </w:r>
              </w:sdtContent>
            </w:sdt>
          </w:p>
          <w:permEnd w:id="1081366304"/>
          <w:p w14:paraId="61FCE6B6" w14:textId="3934291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92BC7B20D4954E2BBEA93C774F8642E4"/>
                </w:placeholder>
                <w15:appearance w15:val="hidden"/>
                <w:text/>
              </w:sdtPr>
              <w:sdtContent>
                <w:r w:rsidRPr="00C84D39">
                  <w:rPr>
                    <w:rFonts w:asciiTheme="majorHAnsi" w:hAnsiTheme="majorHAnsi" w:cstheme="majorHAnsi"/>
                  </w:rPr>
                  <w:t xml:space="preserve"> </w:t>
                </w:r>
                <w:r w:rsidR="00970A1D">
                  <w:rPr>
                    <w:rFonts w:asciiTheme="majorHAnsi" w:hAnsiTheme="majorHAnsi" w:cstheme="majorHAnsi"/>
                  </w:rPr>
                  <w:t>serponlop</w:t>
                </w:r>
                <w:r w:rsidRPr="00C84D39">
                  <w:rPr>
                    <w:rFonts w:asciiTheme="majorHAnsi" w:hAnsiTheme="majorHAnsi" w:cstheme="majorHAnsi"/>
                  </w:rPr>
                  <w:t xml:space="preserve">  </w:t>
                </w:r>
              </w:sdtContent>
            </w:sdt>
            <w:permEnd w:id="554395221"/>
          </w:p>
          <w:p w14:paraId="3E2BAC88" w14:textId="4F8D19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33C421163FDE4729A56E9F56E2E82C40"/>
                </w:placeholder>
                <w15:appearance w15:val="hidden"/>
                <w:text/>
              </w:sdtPr>
              <w:sdtContent>
                <w:r w:rsidRPr="00C84D39">
                  <w:rPr>
                    <w:rFonts w:asciiTheme="majorHAnsi" w:hAnsiTheme="majorHAnsi" w:cstheme="majorHAnsi"/>
                  </w:rPr>
                  <w:t xml:space="preserve"> </w:t>
                </w:r>
                <w:r w:rsidR="00970A1D">
                  <w:rPr>
                    <w:rFonts w:asciiTheme="majorHAnsi" w:hAnsiTheme="majorHAnsi" w:cstheme="majorHAnsi"/>
                  </w:rPr>
                  <w:t>Pons López</w:t>
                </w:r>
                <w:r w:rsidRPr="00C84D39">
                  <w:rPr>
                    <w:rFonts w:asciiTheme="majorHAnsi" w:hAnsiTheme="majorHAnsi" w:cstheme="majorHAnsi"/>
                  </w:rPr>
                  <w:t>,</w:t>
                </w:r>
                <w:r w:rsidR="00970A1D">
                  <w:rPr>
                    <w:rFonts w:asciiTheme="majorHAnsi" w:hAnsiTheme="majorHAnsi" w:cstheme="majorHAnsi"/>
                  </w:rPr>
                  <w:t xml:space="preserve"> Sergio</w:t>
                </w:r>
                <w:r w:rsidRPr="00C84D39">
                  <w:rPr>
                    <w:rFonts w:asciiTheme="majorHAnsi" w:hAnsiTheme="majorHAnsi" w:cstheme="majorHAnsi"/>
                  </w:rPr>
                  <w:t xml:space="preserve"> </w:t>
                </w:r>
              </w:sdtContent>
            </w:sdt>
            <w:permEnd w:id="84825807"/>
          </w:p>
          <w:p w14:paraId="2C86C422" w14:textId="4C0C2B81"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5ACB6BFAF3E94F2C938AFF1A4E030B7D"/>
                </w:placeholder>
                <w15:appearance w15:val="hidden"/>
                <w:text/>
              </w:sdtPr>
              <w:sdtContent>
                <w:r w:rsidR="00581FDF">
                  <w:rPr>
                    <w:rFonts w:asciiTheme="majorHAnsi" w:hAnsiTheme="majorHAnsi" w:cstheme="majorHAnsi"/>
                  </w:rPr>
                  <w:t xml:space="preserve"> Developer</w:t>
                </w:r>
                <w:r w:rsidR="000226F5">
                  <w:rPr>
                    <w:rFonts w:asciiTheme="majorHAnsi" w:hAnsiTheme="majorHAnsi" w:cstheme="majorHAnsi"/>
                  </w:rPr>
                  <w:t xml:space="preserve">, </w:t>
                </w:r>
                <w:r w:rsidR="0007573E">
                  <w:rPr>
                    <w:rFonts w:asciiTheme="majorHAnsi" w:hAnsiTheme="majorHAnsi" w:cstheme="majorHAnsi"/>
                  </w:rPr>
                  <w:t>Analist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02C2C0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A573B5">
                  <w:rPr>
                    <w:rFonts w:asciiTheme="majorHAnsi" w:hAnsiTheme="majorHAnsi" w:cstheme="majorBidi"/>
                  </w:rPr>
                  <w:t>4*1*</w:t>
                </w:r>
                <w:r w:rsidR="00483F3A">
                  <w:rPr>
                    <w:rFonts w:asciiTheme="majorHAnsi" w:hAnsiTheme="majorHAnsi" w:cstheme="majorBidi"/>
                  </w:rPr>
                  <w:t>32*Z</w:t>
                </w:r>
              </w:sdtContent>
            </w:sdt>
          </w:p>
          <w:permEnd w:id="1000832359"/>
          <w:p w14:paraId="117AF59A" w14:textId="6D53DD6A"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F3F4B4B2FFBC4198B247719A85839F65"/>
                </w:placeholder>
                <w15:appearance w15:val="hidden"/>
                <w:text/>
              </w:sdtPr>
              <w:sdtContent>
                <w:r w:rsidRPr="00A55154">
                  <w:rPr>
                    <w:rFonts w:asciiTheme="majorHAnsi" w:hAnsiTheme="majorHAnsi" w:cstheme="majorHAnsi"/>
                    <w:lang w:val="es-ES"/>
                  </w:rPr>
                  <w:t xml:space="preserve"> </w:t>
                </w:r>
                <w:r w:rsidR="002750C2" w:rsidRPr="00A55154">
                  <w:rPr>
                    <w:rFonts w:asciiTheme="majorHAnsi" w:hAnsiTheme="majorHAnsi" w:cstheme="majorHAnsi"/>
                    <w:lang w:val="es-ES"/>
                  </w:rPr>
                  <w:t>javmanriq</w:t>
                </w:r>
                <w:r w:rsidRPr="00A55154">
                  <w:rPr>
                    <w:rFonts w:asciiTheme="majorHAnsi" w:hAnsiTheme="majorHAnsi" w:cstheme="majorHAnsi"/>
                    <w:lang w:val="es-ES"/>
                  </w:rPr>
                  <w:t xml:space="preserve">  </w:t>
                </w:r>
              </w:sdtContent>
            </w:sdt>
            <w:permEnd w:id="926035648"/>
          </w:p>
          <w:p w14:paraId="352CD23D" w14:textId="6B707057" w:rsidR="00A64124" w:rsidRPr="00A55154"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A55154">
                  <w:rPr>
                    <w:rFonts w:asciiTheme="majorHAnsi" w:hAnsiTheme="majorHAnsi" w:cstheme="majorHAnsi"/>
                    <w:lang w:val="es-ES"/>
                  </w:rPr>
                  <w:t xml:space="preserve"> </w:t>
                </w:r>
                <w:r w:rsidR="00ED2514" w:rsidRPr="00A55154">
                  <w:rPr>
                    <w:rFonts w:asciiTheme="majorHAnsi" w:hAnsiTheme="majorHAnsi" w:cstheme="majorHAnsi"/>
                    <w:lang w:val="es-ES"/>
                  </w:rPr>
                  <w:t>Manrique Riquelme</w:t>
                </w:r>
                <w:r w:rsidRPr="00A55154">
                  <w:rPr>
                    <w:rFonts w:asciiTheme="majorHAnsi" w:hAnsiTheme="majorHAnsi" w:cstheme="majorHAnsi"/>
                    <w:lang w:val="es-ES"/>
                  </w:rPr>
                  <w:t xml:space="preserve">, </w:t>
                </w:r>
                <w:r w:rsidR="00ED2514" w:rsidRPr="00A55154">
                  <w:rPr>
                    <w:rFonts w:asciiTheme="majorHAnsi" w:hAnsiTheme="majorHAnsi" w:cstheme="majorHAnsi"/>
                    <w:lang w:val="es-ES"/>
                  </w:rPr>
                  <w:t>Javier</w:t>
                </w:r>
              </w:sdtContent>
            </w:sdt>
          </w:p>
          <w:permEnd w:id="1519068571"/>
          <w:p w14:paraId="138A37F8" w14:textId="3E17E89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48609A">
                  <w:rPr>
                    <w:rFonts w:asciiTheme="majorHAnsi" w:hAnsiTheme="majorHAnsi" w:cstheme="majorHAnsi"/>
                  </w:rPr>
                  <w:t>Developer</w:t>
                </w:r>
                <w:r w:rsidR="00ED251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81560"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AA0883" w:rsidRPr="00AA0883">
                  <w:rPr>
                    <w:rFonts w:asciiTheme="majorHAnsi" w:hAnsiTheme="majorHAnsi" w:cstheme="majorBidi"/>
                  </w:rPr>
                  <w:t xml:space="preserve"> </w:t>
                </w:r>
                <w:r w:rsidR="00AA0883">
                  <w:rPr>
                    <w:rFonts w:asciiTheme="majorHAnsi" w:hAnsiTheme="majorHAnsi" w:cstheme="majorBidi"/>
                  </w:rPr>
                  <w:t>*</w:t>
                </w:r>
                <w:r w:rsidR="00AA0883" w:rsidRPr="00AA0883">
                  <w:rPr>
                    <w:rFonts w:asciiTheme="majorHAnsi" w:hAnsiTheme="majorHAnsi" w:cstheme="majorBidi"/>
                  </w:rPr>
                  <w:t>0</w:t>
                </w:r>
                <w:r w:rsidR="00AA0883">
                  <w:rPr>
                    <w:rFonts w:asciiTheme="majorHAnsi" w:hAnsiTheme="majorHAnsi" w:cstheme="majorBidi"/>
                  </w:rPr>
                  <w:t>*</w:t>
                </w:r>
                <w:r w:rsidR="00AA0883" w:rsidRPr="00AA0883">
                  <w:rPr>
                    <w:rFonts w:asciiTheme="majorHAnsi" w:hAnsiTheme="majorHAnsi" w:cstheme="majorBidi"/>
                  </w:rPr>
                  <w:t>9</w:t>
                </w:r>
                <w:r w:rsidR="00AA0883">
                  <w:rPr>
                    <w:rFonts w:asciiTheme="majorHAnsi" w:hAnsiTheme="majorHAnsi" w:cstheme="majorBidi"/>
                  </w:rPr>
                  <w:t>*</w:t>
                </w:r>
                <w:r w:rsidR="00AA0883" w:rsidRPr="00AA0883">
                  <w:rPr>
                    <w:rFonts w:asciiTheme="majorHAnsi" w:hAnsiTheme="majorHAnsi" w:cstheme="majorBidi"/>
                  </w:rPr>
                  <w:t>83</w:t>
                </w:r>
                <w:r w:rsidR="00AA0883">
                  <w:rPr>
                    <w:rFonts w:asciiTheme="majorHAnsi" w:hAnsiTheme="majorHAnsi" w:cstheme="majorBidi"/>
                  </w:rPr>
                  <w:t>*</w:t>
                </w:r>
                <w:r w:rsidR="00AA0883" w:rsidRPr="00AA0883">
                  <w:rPr>
                    <w:rFonts w:asciiTheme="majorHAnsi" w:hAnsiTheme="majorHAnsi" w:cstheme="majorBidi"/>
                  </w:rPr>
                  <w:t>Y</w:t>
                </w:r>
              </w:sdtContent>
            </w:sdt>
          </w:p>
          <w:permEnd w:id="1222207409"/>
          <w:p w14:paraId="56559835" w14:textId="69A42D6F"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JLF1828</w:t>
                </w:r>
                <w:r w:rsidRPr="00C84D39">
                  <w:rPr>
                    <w:rFonts w:asciiTheme="majorHAnsi" w:hAnsiTheme="majorHAnsi" w:cstheme="majorHAnsi"/>
                  </w:rPr>
                  <w:t xml:space="preserve"> </w:t>
                </w:r>
              </w:sdtContent>
            </w:sdt>
            <w:permEnd w:id="484340907"/>
          </w:p>
          <w:p w14:paraId="2CBD0DBC" w14:textId="36B1A9CD"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Bermudo Álvarez</w:t>
                </w:r>
                <w:r w:rsidRPr="00C84D39">
                  <w:rPr>
                    <w:rFonts w:asciiTheme="majorHAnsi" w:hAnsiTheme="majorHAnsi" w:cstheme="majorHAnsi"/>
                  </w:rPr>
                  <w:t xml:space="preserve">, </w:t>
                </w:r>
                <w:r w:rsidR="003271D2">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403A23BF"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E1DF90FD8159415DAFAA21B4E4DDDF57"/>
                </w:placeholder>
                <w15:appearance w15:val="hidden"/>
                <w:text/>
              </w:sdtPr>
              <w:sdtContent>
                <w:r w:rsidR="00581FDF">
                  <w:rPr>
                    <w:rFonts w:asciiTheme="majorHAnsi" w:hAnsiTheme="majorHAnsi" w:cstheme="majorHAnsi"/>
                  </w:rPr>
                  <w:t xml:space="preserve"> Developer</w:t>
                </w:r>
                <w:r w:rsidR="00D50275">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7E1896"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200F1">
                  <w:rPr>
                    <w:rFonts w:asciiTheme="majorHAnsi" w:hAnsiTheme="majorHAnsi" w:cstheme="majorBidi"/>
                  </w:rPr>
                  <w:t xml:space="preserve"> 07</w:t>
                </w:r>
                <w:r w:rsidR="00E6459B">
                  <w:rPr>
                    <w:rFonts w:asciiTheme="majorHAnsi" w:hAnsiTheme="majorHAnsi" w:cstheme="majorBidi"/>
                  </w:rPr>
                  <w:t>27</w:t>
                </w:r>
                <w:r w:rsidR="004F162D">
                  <w:rPr>
                    <w:rFonts w:asciiTheme="majorHAnsi" w:hAnsiTheme="majorHAnsi" w:cstheme="majorBidi"/>
                  </w:rPr>
                  <w:t>****Z</w:t>
                </w:r>
              </w:sdtContent>
            </w:sdt>
          </w:p>
          <w:permEnd w:id="1631927432"/>
          <w:p w14:paraId="5FEFD8B3" w14:textId="3DCB05D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78577D">
                  <w:rPr>
                    <w:rFonts w:asciiTheme="majorHAnsi" w:hAnsiTheme="majorHAnsi" w:cstheme="majorHAnsi"/>
                  </w:rPr>
                  <w:t>TRV</w:t>
                </w:r>
                <w:r w:rsidR="009F187C">
                  <w:rPr>
                    <w:rFonts w:asciiTheme="majorHAnsi" w:hAnsiTheme="majorHAnsi" w:cstheme="majorHAnsi"/>
                  </w:rPr>
                  <w:t>5192</w:t>
                </w:r>
                <w:r w:rsidRPr="00C84D39">
                  <w:rPr>
                    <w:rFonts w:asciiTheme="majorHAnsi" w:hAnsiTheme="majorHAnsi" w:cstheme="majorHAnsi"/>
                  </w:rPr>
                  <w:t xml:space="preserve"> </w:t>
                </w:r>
              </w:sdtContent>
            </w:sdt>
            <w:permEnd w:id="1398370153"/>
          </w:p>
          <w:p w14:paraId="0F59259E" w14:textId="363B22C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A341DE8122894484A73B313D3E70D895"/>
                </w:placeholder>
                <w15:appearance w15:val="hidden"/>
                <w:text/>
              </w:sdtPr>
              <w:sdtContent>
                <w:r w:rsidRPr="00C84D39">
                  <w:rPr>
                    <w:rFonts w:asciiTheme="majorHAnsi" w:hAnsiTheme="majorHAnsi" w:cstheme="majorHAnsi"/>
                  </w:rPr>
                  <w:t xml:space="preserve"> </w:t>
                </w:r>
                <w:r w:rsidR="00D93EF4">
                  <w:rPr>
                    <w:rFonts w:asciiTheme="majorHAnsi" w:hAnsiTheme="majorHAnsi" w:cstheme="majorHAnsi"/>
                  </w:rPr>
                  <w:t>Coco Delfa</w:t>
                </w:r>
                <w:r w:rsidRPr="00C84D39">
                  <w:rPr>
                    <w:rFonts w:asciiTheme="majorHAnsi" w:hAnsiTheme="majorHAnsi" w:cstheme="majorHAnsi"/>
                  </w:rPr>
                  <w:t xml:space="preserve">, </w:t>
                </w:r>
                <w:r w:rsidR="00D93EF4">
                  <w:rPr>
                    <w:rFonts w:asciiTheme="majorHAnsi" w:hAnsiTheme="majorHAnsi" w:cstheme="majorHAnsi"/>
                  </w:rPr>
                  <w:t>Samuel</w:t>
                </w:r>
                <w:r w:rsidRPr="00C84D39">
                  <w:rPr>
                    <w:rFonts w:asciiTheme="majorHAnsi" w:hAnsiTheme="majorHAnsi" w:cstheme="majorHAnsi"/>
                  </w:rPr>
                  <w:t xml:space="preserve">  </w:t>
                </w:r>
              </w:sdtContent>
            </w:sdt>
            <w:permEnd w:id="72570348"/>
          </w:p>
          <w:p w14:paraId="6A04E906" w14:textId="3063921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311D">
                  <w:rPr>
                    <w:rFonts w:asciiTheme="majorHAnsi" w:hAnsiTheme="majorHAnsi" w:cstheme="majorHAnsi"/>
                  </w:rPr>
                  <w:t>Developer, Manager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8F589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044B6FC6BB14A7A856D6884355035D1"/>
                </w:placeholder>
                <w15:appearance w15:val="hidden"/>
                <w:text/>
              </w:sdtPr>
              <w:sdtContent>
                <w:r w:rsidRPr="00C84D39">
                  <w:rPr>
                    <w:rFonts w:asciiTheme="majorHAnsi" w:hAnsiTheme="majorHAnsi" w:cstheme="majorHAnsi"/>
                  </w:rPr>
                  <w:t xml:space="preserve"> </w:t>
                </w:r>
                <w:r w:rsidR="00581FDF">
                  <w:rPr>
                    <w:rFonts w:asciiTheme="majorHAnsi" w:hAnsiTheme="majorHAnsi" w:cstheme="majorHAnsi"/>
                  </w:rPr>
                  <w:t>Sevilla</w:t>
                </w:r>
                <w:r w:rsidR="0007573E">
                  <w:rPr>
                    <w:rFonts w:asciiTheme="majorHAnsi" w:hAnsiTheme="majorHAnsi" w:cstheme="majorHAnsi"/>
                  </w:rPr>
                  <w:t>,</w:t>
                </w:r>
                <w:r w:rsidRPr="00C84D39">
                  <w:rPr>
                    <w:rFonts w:asciiTheme="majorHAnsi" w:hAnsiTheme="majorHAnsi" w:cstheme="majorHAnsi"/>
                  </w:rPr>
                  <w:t xml:space="preserve"> </w:t>
                </w:r>
                <w:r w:rsidR="00AC3A27">
                  <w:rPr>
                    <w:rFonts w:asciiTheme="majorHAnsi" w:hAnsiTheme="majorHAnsi" w:cstheme="majorHAnsi"/>
                  </w:rPr>
                  <w:t>02</w:t>
                </w:r>
                <w:r w:rsidR="00564DDF">
                  <w:rPr>
                    <w:rFonts w:asciiTheme="majorHAnsi" w:hAnsiTheme="majorHAnsi" w:cstheme="majorHAnsi"/>
                  </w:rPr>
                  <w:t>, 20</w:t>
                </w:r>
                <w:r w:rsidRPr="00C84D39">
                  <w:rPr>
                    <w:rFonts w:asciiTheme="majorHAnsi" w:hAnsiTheme="majorHAnsi" w:cstheme="majorHAnsi"/>
                  </w:rPr>
                  <w:t xml:space="preserve">, </w:t>
                </w:r>
                <w:r w:rsidR="00564DDF">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5" w:name="_Hlk157672140"/>
    <w:permStart w:id="514992324" w:edGrp="everyone"/>
    <w:p w14:paraId="78547C57" w14:textId="53F65E1A" w:rsidR="00A64124" w:rsidRPr="00C84D39" w:rsidRDefault="00A24C80" w:rsidP="00CB4F09">
      <w:pPr>
        <w:pStyle w:val="Comment-Grader"/>
      </w:pPr>
      <w:sdt>
        <w:sdtPr>
          <w:tag w:val="Verdict"/>
          <w:id w:val="-1443608920"/>
          <w:placeholder>
            <w:docPart w:val="5974889858884077B6F3E94F23D6FE4C"/>
          </w:placeholder>
          <w15:appearance w15:val="hidden"/>
          <w:text/>
        </w:sdtPr>
        <w:sdtEndPr/>
        <w:sdtContent>
          <w:r w:rsidR="00A64124" w:rsidRPr="00C84D39">
            <w:t xml:space="preserve"> </w:t>
          </w:r>
          <w:r w:rsidR="0098057B">
            <w:t>X</w:t>
          </w:r>
          <w:r w:rsidR="00A64124" w:rsidRPr="00C84D39">
            <w:t xml:space="preserve"> </w:t>
          </w:r>
        </w:sdtContent>
      </w:sdt>
      <w:permEnd w:id="514992324"/>
      <w:r w:rsidR="00A64124" w:rsidRPr="00C84D39">
        <w:t xml:space="preserve">   </w:t>
      </w:r>
    </w:p>
    <w:bookmarkEnd w:id="5"/>
    <w:p w14:paraId="5C331954" w14:textId="77777777" w:rsidR="00A64124" w:rsidRPr="00C84D39" w:rsidRDefault="00A64124" w:rsidP="0054391C">
      <w:pPr>
        <w:pStyle w:val="Requirement-Header"/>
      </w:pPr>
      <w:r w:rsidRPr="00C84D39">
        <w:t>Produce a chartering report.</w:t>
      </w:r>
    </w:p>
    <w:bookmarkStart w:id="6" w:name="_Hlk157672153"/>
    <w:permStart w:id="1330789551" w:edGrp="everyone"/>
    <w:p w14:paraId="2F5F91F2" w14:textId="624A5977" w:rsidR="00A64124" w:rsidRPr="00C84D39" w:rsidRDefault="00812AF6" w:rsidP="00CB4F09">
      <w:pPr>
        <w:pStyle w:val="Comment-Grader"/>
      </w:pPr>
      <w:sdt>
        <w:sdtPr>
          <w:tag w:val="Verdict"/>
          <w:id w:val="-1084840844"/>
          <w:placeholder>
            <w:docPart w:val="BE3FC573D62047DC93C5303917427C68"/>
          </w:placeholder>
          <w15:appearance w15:val="hidden"/>
          <w:text/>
        </w:sdtPr>
        <w:sdtContent>
          <w:r w:rsidR="00955D80">
            <w:t xml:space="preserve"> X</w:t>
          </w:r>
          <w:r w:rsidR="00A64124" w:rsidRPr="00C84D39">
            <w:t xml:space="preserve">  </w:t>
          </w:r>
        </w:sdtContent>
      </w:sdt>
      <w:permEnd w:id="1330789551"/>
      <w:r w:rsidR="00A64124" w:rsidRPr="00C84D39">
        <w:t xml:space="preserve">  </w:t>
      </w:r>
    </w:p>
    <w:bookmarkEnd w:id="6"/>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7" w:name="_Int_4q4WObMb"/>
      <w:r w:rsidRPr="00CB4F09">
        <w:t>current status</w:t>
      </w:r>
      <w:bookmarkEnd w:id="7"/>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DF2418D" w:rsidR="00A117BE" w:rsidRPr="003C31C5" w:rsidRDefault="00E82037" w:rsidP="00CB4F09">
      <w:pPr>
        <w:pStyle w:val="Comment-Grader"/>
      </w:pPr>
      <w:sdt>
        <w:sdtPr>
          <w:tag w:val="Verdict"/>
          <w:id w:val="-2045591683"/>
          <w:placeholder>
            <w:docPart w:val="79C846C2B349264D8166A41AF53640EC"/>
          </w:placeholder>
          <w15:appearance w15:val="hidden"/>
          <w:text/>
        </w:sdtPr>
        <w:sdtContent>
          <w:r w:rsidRPr="00C84D39">
            <w:t xml:space="preserve">  </w:t>
          </w:r>
          <w:r w:rsidRPr="00FE694C">
            <w:t>https://github.com/orgs/DP2-C1-049/projects/2</w:t>
          </w:r>
          <w:r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8" w:name="OLE_LINK1"/>
      <w:bookmarkStart w:id="9" w:name="OLE_LINK2"/>
      <w:r w:rsidRPr="00E1238A">
        <w:t>(pattern " ^\+?\d{</w:t>
      </w:r>
      <w:r w:rsidR="00FD1032" w:rsidRPr="00E1238A">
        <w:t>6</w:t>
      </w:r>
      <w:r w:rsidRPr="00E1238A">
        <w:t>,15}$")</w:t>
      </w:r>
      <w:bookmarkEnd w:id="8"/>
      <w:bookmarkEnd w:id="9"/>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812AF6"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812AF6"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812AF6"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812AF6"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812AF6"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812AF6"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812AF6"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812AF6"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812AF6"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812AF6"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812AF6"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812AF6"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812AF6"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812AF6"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812AF6"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812AF6"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812AF6"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812AF6"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812AF6"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812AF6"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812AF6"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812AF6"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812AF6"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812AF6"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812AF6"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812AF6"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812AF6"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812AF6"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10" w:name="_Hlk157672549"/>
      <w:r w:rsidR="00504F3A" w:rsidRPr="00C84D39">
        <w:t xml:space="preserve">  </w:t>
      </w:r>
    </w:p>
    <w:bookmarkEnd w:id="10"/>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812AF6"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812AF6"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812AF6"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812AF6"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812AF6"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812AF6"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812AF6"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812AF6"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812AF6"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812AF6"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812AF6"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812AF6"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812AF6"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812AF6"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812AF6"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812AF6"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812AF6"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812AF6"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26F5"/>
    <w:rsid w:val="0002350D"/>
    <w:rsid w:val="00024690"/>
    <w:rsid w:val="00031851"/>
    <w:rsid w:val="00033EA9"/>
    <w:rsid w:val="00035AA3"/>
    <w:rsid w:val="00041849"/>
    <w:rsid w:val="000463F7"/>
    <w:rsid w:val="00047432"/>
    <w:rsid w:val="00054C88"/>
    <w:rsid w:val="00055A68"/>
    <w:rsid w:val="00061709"/>
    <w:rsid w:val="00064D29"/>
    <w:rsid w:val="0007573E"/>
    <w:rsid w:val="00083FD1"/>
    <w:rsid w:val="000B0CDF"/>
    <w:rsid w:val="000B6A02"/>
    <w:rsid w:val="000C6208"/>
    <w:rsid w:val="000E19F4"/>
    <w:rsid w:val="0011457D"/>
    <w:rsid w:val="00115E67"/>
    <w:rsid w:val="0011B15D"/>
    <w:rsid w:val="00121EB5"/>
    <w:rsid w:val="00141093"/>
    <w:rsid w:val="00143673"/>
    <w:rsid w:val="00146894"/>
    <w:rsid w:val="0015305A"/>
    <w:rsid w:val="001702E7"/>
    <w:rsid w:val="00185460"/>
    <w:rsid w:val="001942D6"/>
    <w:rsid w:val="001970EC"/>
    <w:rsid w:val="001A5DEB"/>
    <w:rsid w:val="001B00D7"/>
    <w:rsid w:val="001B6050"/>
    <w:rsid w:val="001C3DCD"/>
    <w:rsid w:val="001C50F9"/>
    <w:rsid w:val="001C5419"/>
    <w:rsid w:val="001D127F"/>
    <w:rsid w:val="001D5566"/>
    <w:rsid w:val="001E5E94"/>
    <w:rsid w:val="001E730B"/>
    <w:rsid w:val="001F2259"/>
    <w:rsid w:val="001F39A2"/>
    <w:rsid w:val="001F4DC1"/>
    <w:rsid w:val="001F7060"/>
    <w:rsid w:val="00232544"/>
    <w:rsid w:val="002368D8"/>
    <w:rsid w:val="00260AAC"/>
    <w:rsid w:val="00271255"/>
    <w:rsid w:val="0027435F"/>
    <w:rsid w:val="002750C2"/>
    <w:rsid w:val="002A01BB"/>
    <w:rsid w:val="002A3400"/>
    <w:rsid w:val="002A650B"/>
    <w:rsid w:val="002B14DE"/>
    <w:rsid w:val="002B2C33"/>
    <w:rsid w:val="002C260F"/>
    <w:rsid w:val="002C7355"/>
    <w:rsid w:val="002D4E43"/>
    <w:rsid w:val="002E28FA"/>
    <w:rsid w:val="002E626B"/>
    <w:rsid w:val="002E6DD9"/>
    <w:rsid w:val="003170F2"/>
    <w:rsid w:val="003271D2"/>
    <w:rsid w:val="00335AC1"/>
    <w:rsid w:val="00336824"/>
    <w:rsid w:val="00342236"/>
    <w:rsid w:val="00346E65"/>
    <w:rsid w:val="00352DEE"/>
    <w:rsid w:val="00354FCA"/>
    <w:rsid w:val="003626CB"/>
    <w:rsid w:val="003640DA"/>
    <w:rsid w:val="00364D10"/>
    <w:rsid w:val="00377AA5"/>
    <w:rsid w:val="003902A3"/>
    <w:rsid w:val="00390A7D"/>
    <w:rsid w:val="003926E2"/>
    <w:rsid w:val="003A6D6A"/>
    <w:rsid w:val="003A7217"/>
    <w:rsid w:val="003B6E36"/>
    <w:rsid w:val="003C31C5"/>
    <w:rsid w:val="003C60BF"/>
    <w:rsid w:val="003E164D"/>
    <w:rsid w:val="003E422C"/>
    <w:rsid w:val="003E7E2D"/>
    <w:rsid w:val="003F002F"/>
    <w:rsid w:val="003F4C1F"/>
    <w:rsid w:val="00404240"/>
    <w:rsid w:val="004200F1"/>
    <w:rsid w:val="00420713"/>
    <w:rsid w:val="0042179C"/>
    <w:rsid w:val="00442913"/>
    <w:rsid w:val="004556EB"/>
    <w:rsid w:val="004560E3"/>
    <w:rsid w:val="004630F1"/>
    <w:rsid w:val="004638C5"/>
    <w:rsid w:val="00464418"/>
    <w:rsid w:val="00465A1B"/>
    <w:rsid w:val="00483F3A"/>
    <w:rsid w:val="0048609A"/>
    <w:rsid w:val="00486B3D"/>
    <w:rsid w:val="004A0077"/>
    <w:rsid w:val="004A6717"/>
    <w:rsid w:val="004B3976"/>
    <w:rsid w:val="004B4109"/>
    <w:rsid w:val="004C0766"/>
    <w:rsid w:val="004C2569"/>
    <w:rsid w:val="004C2A25"/>
    <w:rsid w:val="004E2215"/>
    <w:rsid w:val="004E3564"/>
    <w:rsid w:val="004E711D"/>
    <w:rsid w:val="004F162D"/>
    <w:rsid w:val="004F79D1"/>
    <w:rsid w:val="00504F3A"/>
    <w:rsid w:val="005070B5"/>
    <w:rsid w:val="005267D1"/>
    <w:rsid w:val="0053736F"/>
    <w:rsid w:val="00541A95"/>
    <w:rsid w:val="0054284B"/>
    <w:rsid w:val="0054391C"/>
    <w:rsid w:val="005559E5"/>
    <w:rsid w:val="00562343"/>
    <w:rsid w:val="00564DDF"/>
    <w:rsid w:val="00581FDF"/>
    <w:rsid w:val="00584C0D"/>
    <w:rsid w:val="00592108"/>
    <w:rsid w:val="005B3798"/>
    <w:rsid w:val="005C58DF"/>
    <w:rsid w:val="005C6E8A"/>
    <w:rsid w:val="005D5EC3"/>
    <w:rsid w:val="005E2E01"/>
    <w:rsid w:val="005E580D"/>
    <w:rsid w:val="005E7852"/>
    <w:rsid w:val="005F0460"/>
    <w:rsid w:val="005F088F"/>
    <w:rsid w:val="005F0F49"/>
    <w:rsid w:val="005F5BCD"/>
    <w:rsid w:val="005F61E9"/>
    <w:rsid w:val="00613667"/>
    <w:rsid w:val="006206EC"/>
    <w:rsid w:val="00622486"/>
    <w:rsid w:val="006315E8"/>
    <w:rsid w:val="00641453"/>
    <w:rsid w:val="00663192"/>
    <w:rsid w:val="00664856"/>
    <w:rsid w:val="00680BBC"/>
    <w:rsid w:val="00685AF0"/>
    <w:rsid w:val="00693ED9"/>
    <w:rsid w:val="00695B69"/>
    <w:rsid w:val="00695C4D"/>
    <w:rsid w:val="006979C5"/>
    <w:rsid w:val="006A0FF4"/>
    <w:rsid w:val="006B2BEC"/>
    <w:rsid w:val="006C306A"/>
    <w:rsid w:val="006C5CC9"/>
    <w:rsid w:val="006C681B"/>
    <w:rsid w:val="006D5760"/>
    <w:rsid w:val="00700329"/>
    <w:rsid w:val="00703996"/>
    <w:rsid w:val="00706F8C"/>
    <w:rsid w:val="00734D04"/>
    <w:rsid w:val="007372E8"/>
    <w:rsid w:val="007610CC"/>
    <w:rsid w:val="00771AB2"/>
    <w:rsid w:val="00773E84"/>
    <w:rsid w:val="0077436A"/>
    <w:rsid w:val="0078577D"/>
    <w:rsid w:val="00794C76"/>
    <w:rsid w:val="007A0894"/>
    <w:rsid w:val="007A4A90"/>
    <w:rsid w:val="007A5188"/>
    <w:rsid w:val="007B168E"/>
    <w:rsid w:val="007B1969"/>
    <w:rsid w:val="007B1FBB"/>
    <w:rsid w:val="007C063C"/>
    <w:rsid w:val="007C38FC"/>
    <w:rsid w:val="007D533D"/>
    <w:rsid w:val="008008E9"/>
    <w:rsid w:val="0080166B"/>
    <w:rsid w:val="00802250"/>
    <w:rsid w:val="0080325F"/>
    <w:rsid w:val="00812AF6"/>
    <w:rsid w:val="00835CEE"/>
    <w:rsid w:val="00837ECB"/>
    <w:rsid w:val="008427C3"/>
    <w:rsid w:val="00846FDC"/>
    <w:rsid w:val="0085013C"/>
    <w:rsid w:val="00883603"/>
    <w:rsid w:val="0088734C"/>
    <w:rsid w:val="0089026D"/>
    <w:rsid w:val="00893E79"/>
    <w:rsid w:val="008A7E0E"/>
    <w:rsid w:val="008B1087"/>
    <w:rsid w:val="008B249D"/>
    <w:rsid w:val="008B57E5"/>
    <w:rsid w:val="008B6AD6"/>
    <w:rsid w:val="008C01D7"/>
    <w:rsid w:val="008C20B1"/>
    <w:rsid w:val="008C761B"/>
    <w:rsid w:val="008D13DD"/>
    <w:rsid w:val="008D2180"/>
    <w:rsid w:val="008D5686"/>
    <w:rsid w:val="008E4E97"/>
    <w:rsid w:val="008F1CAB"/>
    <w:rsid w:val="008F73BF"/>
    <w:rsid w:val="009039E0"/>
    <w:rsid w:val="00912CFD"/>
    <w:rsid w:val="00917B12"/>
    <w:rsid w:val="00922063"/>
    <w:rsid w:val="0093034B"/>
    <w:rsid w:val="009311E6"/>
    <w:rsid w:val="00933FB2"/>
    <w:rsid w:val="0094023A"/>
    <w:rsid w:val="0094558B"/>
    <w:rsid w:val="00950D16"/>
    <w:rsid w:val="00953B60"/>
    <w:rsid w:val="00953D97"/>
    <w:rsid w:val="00953FA4"/>
    <w:rsid w:val="00955D80"/>
    <w:rsid w:val="0096436F"/>
    <w:rsid w:val="00970A1D"/>
    <w:rsid w:val="00973879"/>
    <w:rsid w:val="0098057B"/>
    <w:rsid w:val="009B065D"/>
    <w:rsid w:val="009B1BCB"/>
    <w:rsid w:val="009B4B5C"/>
    <w:rsid w:val="009B7F86"/>
    <w:rsid w:val="009C0A0D"/>
    <w:rsid w:val="009D0668"/>
    <w:rsid w:val="009F187C"/>
    <w:rsid w:val="009F42CE"/>
    <w:rsid w:val="009F500F"/>
    <w:rsid w:val="009F68AA"/>
    <w:rsid w:val="00A04483"/>
    <w:rsid w:val="00A04BCB"/>
    <w:rsid w:val="00A0706B"/>
    <w:rsid w:val="00A117BE"/>
    <w:rsid w:val="00A1564A"/>
    <w:rsid w:val="00A22115"/>
    <w:rsid w:val="00A222AC"/>
    <w:rsid w:val="00A26B07"/>
    <w:rsid w:val="00A41CDD"/>
    <w:rsid w:val="00A446A7"/>
    <w:rsid w:val="00A46CC3"/>
    <w:rsid w:val="00A46E56"/>
    <w:rsid w:val="00A55154"/>
    <w:rsid w:val="00A573B5"/>
    <w:rsid w:val="00A64124"/>
    <w:rsid w:val="00A86B63"/>
    <w:rsid w:val="00A86FDB"/>
    <w:rsid w:val="00A9088C"/>
    <w:rsid w:val="00A94DC1"/>
    <w:rsid w:val="00AA0883"/>
    <w:rsid w:val="00AA14F2"/>
    <w:rsid w:val="00AA1DC6"/>
    <w:rsid w:val="00AA1F28"/>
    <w:rsid w:val="00AB444B"/>
    <w:rsid w:val="00AC3A27"/>
    <w:rsid w:val="00AE543E"/>
    <w:rsid w:val="00AF165F"/>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B16CB"/>
    <w:rsid w:val="00BC02A1"/>
    <w:rsid w:val="00BC25F7"/>
    <w:rsid w:val="00BC48CB"/>
    <w:rsid w:val="00BD3479"/>
    <w:rsid w:val="00BE284F"/>
    <w:rsid w:val="00BE2BC8"/>
    <w:rsid w:val="00BF3EE3"/>
    <w:rsid w:val="00BF56DC"/>
    <w:rsid w:val="00BF760C"/>
    <w:rsid w:val="00C00E94"/>
    <w:rsid w:val="00C0112C"/>
    <w:rsid w:val="00C03F8F"/>
    <w:rsid w:val="00C04697"/>
    <w:rsid w:val="00C14F13"/>
    <w:rsid w:val="00C17266"/>
    <w:rsid w:val="00C17A6B"/>
    <w:rsid w:val="00C40A1E"/>
    <w:rsid w:val="00C5491D"/>
    <w:rsid w:val="00C56535"/>
    <w:rsid w:val="00C61E74"/>
    <w:rsid w:val="00C63AB0"/>
    <w:rsid w:val="00C7665A"/>
    <w:rsid w:val="00C84D39"/>
    <w:rsid w:val="00C9535D"/>
    <w:rsid w:val="00CA78E5"/>
    <w:rsid w:val="00CB4F09"/>
    <w:rsid w:val="00CC0678"/>
    <w:rsid w:val="00CC367D"/>
    <w:rsid w:val="00CC4978"/>
    <w:rsid w:val="00CD48C6"/>
    <w:rsid w:val="00CE1ACC"/>
    <w:rsid w:val="00CE224A"/>
    <w:rsid w:val="00CE4FAE"/>
    <w:rsid w:val="00CF52D3"/>
    <w:rsid w:val="00CF73B3"/>
    <w:rsid w:val="00D252C6"/>
    <w:rsid w:val="00D3393F"/>
    <w:rsid w:val="00D36A94"/>
    <w:rsid w:val="00D37D8C"/>
    <w:rsid w:val="00D50275"/>
    <w:rsid w:val="00D6170A"/>
    <w:rsid w:val="00D72CB9"/>
    <w:rsid w:val="00D73D2F"/>
    <w:rsid w:val="00D74510"/>
    <w:rsid w:val="00D76389"/>
    <w:rsid w:val="00D85894"/>
    <w:rsid w:val="00D85F48"/>
    <w:rsid w:val="00D90BA9"/>
    <w:rsid w:val="00D93EF4"/>
    <w:rsid w:val="00DA089A"/>
    <w:rsid w:val="00DA0A2E"/>
    <w:rsid w:val="00DA56CE"/>
    <w:rsid w:val="00DB5DCD"/>
    <w:rsid w:val="00DC07C2"/>
    <w:rsid w:val="00DC3778"/>
    <w:rsid w:val="00DD2708"/>
    <w:rsid w:val="00E1238A"/>
    <w:rsid w:val="00E25325"/>
    <w:rsid w:val="00E408F4"/>
    <w:rsid w:val="00E548E7"/>
    <w:rsid w:val="00E54CB9"/>
    <w:rsid w:val="00E56BBB"/>
    <w:rsid w:val="00E6459B"/>
    <w:rsid w:val="00E6672D"/>
    <w:rsid w:val="00E73842"/>
    <w:rsid w:val="00E82037"/>
    <w:rsid w:val="00E8540A"/>
    <w:rsid w:val="00E90633"/>
    <w:rsid w:val="00E9306A"/>
    <w:rsid w:val="00E95044"/>
    <w:rsid w:val="00E958E2"/>
    <w:rsid w:val="00E97EF8"/>
    <w:rsid w:val="00EB0B3B"/>
    <w:rsid w:val="00EB6B3D"/>
    <w:rsid w:val="00ED2514"/>
    <w:rsid w:val="00EE1F89"/>
    <w:rsid w:val="00EF3EB6"/>
    <w:rsid w:val="00F04597"/>
    <w:rsid w:val="00F21D6D"/>
    <w:rsid w:val="00F23B90"/>
    <w:rsid w:val="00F33991"/>
    <w:rsid w:val="00F45100"/>
    <w:rsid w:val="00F45AEE"/>
    <w:rsid w:val="00F5285C"/>
    <w:rsid w:val="00F54791"/>
    <w:rsid w:val="00F56040"/>
    <w:rsid w:val="00F57F70"/>
    <w:rsid w:val="00F64627"/>
    <w:rsid w:val="00F70A20"/>
    <w:rsid w:val="00F772E9"/>
    <w:rsid w:val="00F8047F"/>
    <w:rsid w:val="00F82F57"/>
    <w:rsid w:val="00F8539E"/>
    <w:rsid w:val="00F86270"/>
    <w:rsid w:val="00F9311D"/>
    <w:rsid w:val="00F9544E"/>
    <w:rsid w:val="00F960E3"/>
    <w:rsid w:val="00F97BCF"/>
    <w:rsid w:val="00FA00A4"/>
    <w:rsid w:val="00FA1517"/>
    <w:rsid w:val="00FA4144"/>
    <w:rsid w:val="00FA41D2"/>
    <w:rsid w:val="00FA7F56"/>
    <w:rsid w:val="00FD1032"/>
    <w:rsid w:val="00FD2AF1"/>
    <w:rsid w:val="00FE1ED9"/>
    <w:rsid w:val="00FE6565"/>
    <w:rsid w:val="00FE6BFD"/>
    <w:rsid w:val="00FF5519"/>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1E3D754E-E68E-4675-BB8F-899DCB8E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92BC7B20D4954E2BBEA93C774F8642E4"/>
        <w:category>
          <w:name w:val="General"/>
          <w:gallery w:val="placeholder"/>
        </w:category>
        <w:types>
          <w:type w:val="bbPlcHdr"/>
        </w:types>
        <w:behaviors>
          <w:behavior w:val="content"/>
        </w:behaviors>
        <w:guid w:val="{4F8EABB6-72A1-4B42-8C71-DB20A48DCF00}"/>
      </w:docPartPr>
      <w:docPartBody>
        <w:p w:rsidR="00000000" w:rsidRDefault="006B2BEC">
          <w:pPr>
            <w:pStyle w:val="92BC7B20D4954E2BBEA93C774F8642E4"/>
          </w:pPr>
          <w:r w:rsidRPr="0072567A">
            <w:rPr>
              <w:rStyle w:val="PlaceholderText"/>
            </w:rPr>
            <w:t>Haga clic o pulse aquí para escribir texto.</w:t>
          </w:r>
        </w:p>
      </w:docPartBody>
    </w:docPart>
    <w:docPart>
      <w:docPartPr>
        <w:name w:val="33C421163FDE4729A56E9F56E2E82C40"/>
        <w:category>
          <w:name w:val="General"/>
          <w:gallery w:val="placeholder"/>
        </w:category>
        <w:types>
          <w:type w:val="bbPlcHdr"/>
        </w:types>
        <w:behaviors>
          <w:behavior w:val="content"/>
        </w:behaviors>
        <w:guid w:val="{48D744F6-CB74-4B0D-83FD-9DD6DC1E0DC0}"/>
      </w:docPartPr>
      <w:docPartBody>
        <w:p w:rsidR="00000000" w:rsidRDefault="006B2BEC">
          <w:pPr>
            <w:pStyle w:val="33C421163FDE4729A56E9F56E2E82C40"/>
          </w:pPr>
          <w:r w:rsidRPr="0072567A">
            <w:rPr>
              <w:rStyle w:val="PlaceholderText"/>
            </w:rPr>
            <w:t>Haga clic o pulse aquí para escribir texto.</w:t>
          </w:r>
        </w:p>
      </w:docPartBody>
    </w:docPart>
    <w:docPart>
      <w:docPartPr>
        <w:name w:val="6ADA0E546F9143C98D0E171BA98F38C2"/>
        <w:category>
          <w:name w:val="General"/>
          <w:gallery w:val="placeholder"/>
        </w:category>
        <w:types>
          <w:type w:val="bbPlcHdr"/>
        </w:types>
        <w:behaviors>
          <w:behavior w:val="content"/>
        </w:behaviors>
        <w:guid w:val="{6296E3F9-E13B-449D-A6FF-58F31F7D1570}"/>
      </w:docPartPr>
      <w:docPartBody>
        <w:p w:rsidR="00000000" w:rsidRDefault="006B2BEC">
          <w:pPr>
            <w:pStyle w:val="6ADA0E546F9143C98D0E171BA98F38C2"/>
          </w:pPr>
          <w:r w:rsidRPr="0072567A">
            <w:rPr>
              <w:rStyle w:val="PlaceholderText"/>
            </w:rPr>
            <w:t>Haga clic o pulse aquí para escribir texto.</w:t>
          </w:r>
        </w:p>
      </w:docPartBody>
    </w:docPart>
    <w:docPart>
      <w:docPartPr>
        <w:name w:val="E1DF90FD8159415DAFAA21B4E4DDDF57"/>
        <w:category>
          <w:name w:val="General"/>
          <w:gallery w:val="placeholder"/>
        </w:category>
        <w:types>
          <w:type w:val="bbPlcHdr"/>
        </w:types>
        <w:behaviors>
          <w:behavior w:val="content"/>
        </w:behaviors>
        <w:guid w:val="{4B703818-45F2-4710-BF90-3C62648A08AF}"/>
      </w:docPartPr>
      <w:docPartBody>
        <w:p w:rsidR="00000000" w:rsidRDefault="006B2BEC">
          <w:pPr>
            <w:pStyle w:val="E1DF90FD8159415DAFAA21B4E4DDDF57"/>
          </w:pPr>
          <w:r w:rsidRPr="0072567A">
            <w:rPr>
              <w:rStyle w:val="PlaceholderText"/>
            </w:rPr>
            <w:t>Haga clic o pulse aquí para escribir texto.</w:t>
          </w:r>
        </w:p>
      </w:docPartBody>
    </w:docPart>
    <w:docPart>
      <w:docPartPr>
        <w:name w:val="5ACB6BFAF3E94F2C938AFF1A4E030B7D"/>
        <w:category>
          <w:name w:val="General"/>
          <w:gallery w:val="placeholder"/>
        </w:category>
        <w:types>
          <w:type w:val="bbPlcHdr"/>
        </w:types>
        <w:behaviors>
          <w:behavior w:val="content"/>
        </w:behaviors>
        <w:guid w:val="{EFCBC560-5C04-45E6-AB82-F33C5B5C6ACA}"/>
      </w:docPartPr>
      <w:docPartBody>
        <w:p w:rsidR="00000000" w:rsidRDefault="006B2BEC">
          <w:pPr>
            <w:pStyle w:val="5ACB6BFAF3E94F2C938AFF1A4E030B7D"/>
          </w:pPr>
          <w:r w:rsidRPr="0072567A">
            <w:rPr>
              <w:rStyle w:val="PlaceholderText"/>
            </w:rPr>
            <w:t>Haga clic o pulse aquí para escribir texto.</w:t>
          </w:r>
        </w:p>
      </w:docPartBody>
    </w:docPart>
    <w:docPart>
      <w:docPartPr>
        <w:name w:val="A341DE8122894484A73B313D3E70D895"/>
        <w:category>
          <w:name w:val="General"/>
          <w:gallery w:val="placeholder"/>
        </w:category>
        <w:types>
          <w:type w:val="bbPlcHdr"/>
        </w:types>
        <w:behaviors>
          <w:behavior w:val="content"/>
        </w:behaviors>
        <w:guid w:val="{35D87FFE-6B67-49DC-846F-54952AB8AA64}"/>
      </w:docPartPr>
      <w:docPartBody>
        <w:p w:rsidR="00000000" w:rsidRDefault="006B2BEC">
          <w:pPr>
            <w:pStyle w:val="A341DE8122894484A73B313D3E70D895"/>
          </w:pPr>
          <w:r w:rsidRPr="0072567A">
            <w:rPr>
              <w:rStyle w:val="PlaceholderText"/>
            </w:rPr>
            <w:t>Haga clic o pulse aquí para escribir texto.</w:t>
          </w:r>
        </w:p>
      </w:docPartBody>
    </w:docPart>
    <w:docPart>
      <w:docPartPr>
        <w:name w:val="0044B6FC6BB14A7A856D6884355035D1"/>
        <w:category>
          <w:name w:val="General"/>
          <w:gallery w:val="placeholder"/>
        </w:category>
        <w:types>
          <w:type w:val="bbPlcHdr"/>
        </w:types>
        <w:behaviors>
          <w:behavior w:val="content"/>
        </w:behaviors>
        <w:guid w:val="{2EEB74CB-DA8E-4E7C-BA1D-F753D15F2ED4}"/>
      </w:docPartPr>
      <w:docPartBody>
        <w:p w:rsidR="00000000" w:rsidRDefault="006B2BEC">
          <w:pPr>
            <w:pStyle w:val="0044B6FC6BB14A7A856D6884355035D1"/>
          </w:pPr>
          <w:r w:rsidRPr="0072567A">
            <w:rPr>
              <w:rStyle w:val="PlaceholderText"/>
            </w:rPr>
            <w:t>Haga clic o pulse aquí para escribir texto.</w:t>
          </w:r>
        </w:p>
      </w:docPartBody>
    </w:docPart>
    <w:docPart>
      <w:docPartPr>
        <w:name w:val="F3F4B4B2FFBC4198B247719A85839F65"/>
        <w:category>
          <w:name w:val="General"/>
          <w:gallery w:val="placeholder"/>
        </w:category>
        <w:types>
          <w:type w:val="bbPlcHdr"/>
        </w:types>
        <w:behaviors>
          <w:behavior w:val="content"/>
        </w:behaviors>
        <w:guid w:val="{FB6992E3-FB90-4127-B24D-4E8B6D1B4ACD}"/>
      </w:docPartPr>
      <w:docPartBody>
        <w:p w:rsidR="00000000" w:rsidRDefault="006B2BEC">
          <w:pPr>
            <w:pStyle w:val="F3F4B4B2FFBC4198B247719A85839F65"/>
          </w:pPr>
          <w:r w:rsidRPr="0072567A">
            <w:rPr>
              <w:rStyle w:val="PlaceholderText"/>
            </w:rPr>
            <w:t>Haga clic o pulse aquí para escribir texto.</w:t>
          </w:r>
        </w:p>
      </w:docPartBody>
    </w:docPart>
    <w:docPart>
      <w:docPartPr>
        <w:name w:val="35D9193747294A0CBC57B9B00C9A9CB6"/>
        <w:category>
          <w:name w:val="General"/>
          <w:gallery w:val="placeholder"/>
        </w:category>
        <w:types>
          <w:type w:val="bbPlcHdr"/>
        </w:types>
        <w:behaviors>
          <w:behavior w:val="content"/>
        </w:behaviors>
        <w:guid w:val="{AE42A3E9-FC79-41EF-8F35-AD18F1DFE689}"/>
      </w:docPartPr>
      <w:docPartBody>
        <w:p w:rsidR="00000000" w:rsidRDefault="006B2BEC">
          <w:pPr>
            <w:pStyle w:val="35D9193747294A0CBC57B9B00C9A9CB6"/>
          </w:pPr>
          <w:r w:rsidRPr="0072567A">
            <w:rPr>
              <w:rStyle w:val="PlaceholderText"/>
            </w:rPr>
            <w:t>Haga clic o pulse aquí para escribir texto.</w:t>
          </w:r>
        </w:p>
      </w:docPartBody>
    </w:docPart>
    <w:docPart>
      <w:docPartPr>
        <w:name w:val="5974889858884077B6F3E94F23D6FE4C"/>
        <w:category>
          <w:name w:val="General"/>
          <w:gallery w:val="placeholder"/>
        </w:category>
        <w:types>
          <w:type w:val="bbPlcHdr"/>
        </w:types>
        <w:behaviors>
          <w:behavior w:val="content"/>
        </w:behaviors>
        <w:guid w:val="{DB669C7E-DB6F-41E4-8D22-2CF739C1E5E8}"/>
      </w:docPartPr>
      <w:docPartBody>
        <w:p w:rsidR="00000000" w:rsidRDefault="006B2BEC">
          <w:pPr>
            <w:pStyle w:val="5974889858884077B6F3E94F23D6FE4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188B"/>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79BC"/>
    <w:rsid w:val="004B6C76"/>
    <w:rsid w:val="004C0766"/>
    <w:rsid w:val="004E711D"/>
    <w:rsid w:val="004E7F77"/>
    <w:rsid w:val="00530944"/>
    <w:rsid w:val="00562343"/>
    <w:rsid w:val="005640FA"/>
    <w:rsid w:val="005B3798"/>
    <w:rsid w:val="005F0460"/>
    <w:rsid w:val="005F5BCD"/>
    <w:rsid w:val="006206EC"/>
    <w:rsid w:val="00622486"/>
    <w:rsid w:val="00663192"/>
    <w:rsid w:val="00693ED9"/>
    <w:rsid w:val="006979C5"/>
    <w:rsid w:val="006B2BEC"/>
    <w:rsid w:val="006F209A"/>
    <w:rsid w:val="00765401"/>
    <w:rsid w:val="00790E22"/>
    <w:rsid w:val="00802250"/>
    <w:rsid w:val="0082287A"/>
    <w:rsid w:val="008B1087"/>
    <w:rsid w:val="008B2B2C"/>
    <w:rsid w:val="008E4C14"/>
    <w:rsid w:val="0093034B"/>
    <w:rsid w:val="0094558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2BC7B20D4954E2BBEA93C774F8642E4">
    <w:name w:val="92BC7B20D4954E2BBEA93C774F8642E4"/>
    <w:pPr>
      <w:spacing w:line="278" w:lineRule="auto"/>
    </w:pPr>
    <w:rPr>
      <w:sz w:val="24"/>
      <w:szCs w:val="24"/>
    </w:rPr>
  </w:style>
  <w:style w:type="paragraph" w:customStyle="1" w:styleId="33C421163FDE4729A56E9F56E2E82C40">
    <w:name w:val="33C421163FDE4729A56E9F56E2E82C40"/>
    <w:pPr>
      <w:spacing w:line="278" w:lineRule="auto"/>
    </w:pPr>
    <w:rPr>
      <w:sz w:val="24"/>
      <w:szCs w:val="24"/>
    </w:rPr>
  </w:style>
  <w:style w:type="paragraph" w:customStyle="1" w:styleId="6ADA0E546F9143C98D0E171BA98F38C2">
    <w:name w:val="6ADA0E546F9143C98D0E171BA98F38C2"/>
    <w:pPr>
      <w:spacing w:line="278" w:lineRule="auto"/>
    </w:pPr>
    <w:rPr>
      <w:sz w:val="24"/>
      <w:szCs w:val="24"/>
    </w:rPr>
  </w:style>
  <w:style w:type="paragraph" w:customStyle="1" w:styleId="FC6DA48DC37542C4AFCCE2AEDABC81D9">
    <w:name w:val="FC6DA48DC37542C4AFCCE2AEDABC81D9"/>
    <w:pPr>
      <w:spacing w:line="278" w:lineRule="auto"/>
    </w:pPr>
    <w:rPr>
      <w:sz w:val="24"/>
      <w:szCs w:val="24"/>
    </w:rPr>
  </w:style>
  <w:style w:type="paragraph" w:customStyle="1" w:styleId="E1DF90FD8159415DAFAA21B4E4DDDF57">
    <w:name w:val="E1DF90FD8159415DAFAA21B4E4DDDF57"/>
    <w:pPr>
      <w:spacing w:line="278" w:lineRule="auto"/>
    </w:pPr>
    <w:rPr>
      <w:sz w:val="24"/>
      <w:szCs w:val="24"/>
    </w:rPr>
  </w:style>
  <w:style w:type="paragraph" w:customStyle="1" w:styleId="38B9C9A566604EC899A3CD9302FB4263">
    <w:name w:val="38B9C9A566604EC899A3CD9302FB4263"/>
    <w:pPr>
      <w:spacing w:line="278" w:lineRule="auto"/>
    </w:pPr>
    <w:rPr>
      <w:sz w:val="24"/>
      <w:szCs w:val="24"/>
    </w:rPr>
  </w:style>
  <w:style w:type="paragraph" w:customStyle="1" w:styleId="F98E1FDEFD2E44AE8FBFDC600E30A33B">
    <w:name w:val="F98E1FDEFD2E44AE8FBFDC600E30A33B"/>
    <w:pPr>
      <w:spacing w:line="278" w:lineRule="auto"/>
    </w:pPr>
    <w:rPr>
      <w:sz w:val="24"/>
      <w:szCs w:val="24"/>
    </w:rPr>
  </w:style>
  <w:style w:type="paragraph" w:customStyle="1" w:styleId="5ACB6BFAF3E94F2C938AFF1A4E030B7D">
    <w:name w:val="5ACB6BFAF3E94F2C938AFF1A4E030B7D"/>
    <w:pPr>
      <w:spacing w:line="278" w:lineRule="auto"/>
    </w:pPr>
    <w:rPr>
      <w:sz w:val="24"/>
      <w:szCs w:val="24"/>
    </w:rPr>
  </w:style>
  <w:style w:type="paragraph" w:customStyle="1" w:styleId="4394D126B93A45F0953D40A5B95635C0">
    <w:name w:val="4394D126B93A45F0953D40A5B95635C0"/>
    <w:pPr>
      <w:spacing w:line="278" w:lineRule="auto"/>
    </w:pPr>
    <w:rPr>
      <w:sz w:val="24"/>
      <w:szCs w:val="24"/>
    </w:rPr>
  </w:style>
  <w:style w:type="paragraph" w:customStyle="1" w:styleId="A341DE8122894484A73B313D3E70D895">
    <w:name w:val="A341DE8122894484A73B313D3E70D895"/>
    <w:pPr>
      <w:spacing w:line="278" w:lineRule="auto"/>
    </w:pPr>
    <w:rPr>
      <w:sz w:val="24"/>
      <w:szCs w:val="24"/>
    </w:rPr>
  </w:style>
  <w:style w:type="paragraph" w:customStyle="1" w:styleId="0044B6FC6BB14A7A856D6884355035D1">
    <w:name w:val="0044B6FC6BB14A7A856D6884355035D1"/>
    <w:pPr>
      <w:spacing w:line="278" w:lineRule="auto"/>
    </w:pPr>
    <w:rPr>
      <w:sz w:val="24"/>
      <w:szCs w:val="24"/>
    </w:rPr>
  </w:style>
  <w:style w:type="paragraph" w:customStyle="1" w:styleId="F3F4B4B2FFBC4198B247719A85839F65">
    <w:name w:val="F3F4B4B2FFBC4198B247719A85839F65"/>
    <w:pPr>
      <w:spacing w:line="278" w:lineRule="auto"/>
    </w:pPr>
    <w:rPr>
      <w:sz w:val="24"/>
      <w:szCs w:val="24"/>
      <w:lang w:val="en-US" w:eastAsia="ja-JP"/>
    </w:rPr>
  </w:style>
  <w:style w:type="paragraph" w:customStyle="1" w:styleId="35D9193747294A0CBC57B9B00C9A9CB6">
    <w:name w:val="35D9193747294A0CBC57B9B00C9A9CB6"/>
    <w:pPr>
      <w:spacing w:line="278" w:lineRule="auto"/>
    </w:pPr>
    <w:rPr>
      <w:sz w:val="24"/>
      <w:szCs w:val="24"/>
    </w:rPr>
  </w:style>
  <w:style w:type="paragraph" w:customStyle="1" w:styleId="5974889858884077B6F3E94F23D6FE4C">
    <w:name w:val="5974889858884077B6F3E94F23D6FE4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2306</Words>
  <Characters>13145</Characters>
  <Application>Microsoft Office Word</Application>
  <DocSecurity>12</DocSecurity>
  <Lines>109</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310</cp:revision>
  <dcterms:created xsi:type="dcterms:W3CDTF">2025-01-22T08:50:00Z</dcterms:created>
  <dcterms:modified xsi:type="dcterms:W3CDTF">2025-02-20T19:54:00Z</dcterms:modified>
</cp:coreProperties>
</file>